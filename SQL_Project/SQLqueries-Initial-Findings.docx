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5D9F" w14:textId="4D37645A" w:rsid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ns w:id="0" w:author="" w:date="2020-04-11T13:04:00Z"/>
          <w:rFonts w:ascii="Helvetica" w:hAnsi="Helvetica" w:cs="Helvetica"/>
          <w:sz w:val="22"/>
          <w:szCs w:val="22"/>
        </w:rPr>
      </w:pPr>
      <w:r w:rsidRPr="000036F5">
        <w:rPr>
          <w:rFonts w:ascii="Helvetica" w:hAnsi="Helvetica" w:cs="Helvetica"/>
          <w:sz w:val="22"/>
          <w:szCs w:val="22"/>
        </w:rPr>
        <w:t>Ran a query to get the total sales of each category:</w:t>
      </w:r>
    </w:p>
    <w:p w14:paraId="6111B1BA" w14:textId="7BCF70EE" w:rsidR="00D32953" w:rsidRPr="000036F5" w:rsidRDefault="00D32953"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ins w:id="1" w:author="" w:date="2020-04-11T13:04:00Z">
        <w:r>
          <w:rPr>
            <w:rFonts w:ascii="Helvetica" w:hAnsi="Helvetica" w:cs="Helvetica"/>
            <w:sz w:val="22"/>
            <w:szCs w:val="22"/>
          </w:rPr>
          <w:t xml:space="preserve">Look for where it can branch off, where do different </w:t>
        </w:r>
        <w:proofErr w:type="spellStart"/>
        <w:r>
          <w:rPr>
            <w:rFonts w:ascii="Helvetica" w:hAnsi="Helvetica" w:cs="Helvetica"/>
            <w:sz w:val="22"/>
            <w:szCs w:val="22"/>
          </w:rPr>
          <w:t>whiskes</w:t>
        </w:r>
        <w:proofErr w:type="spellEnd"/>
        <w:r>
          <w:rPr>
            <w:rFonts w:ascii="Helvetica" w:hAnsi="Helvetica" w:cs="Helvetica"/>
            <w:sz w:val="22"/>
            <w:szCs w:val="22"/>
          </w:rPr>
          <w:t xml:space="preserve"> sell better? Add in a new wrinke</w:t>
        </w:r>
      </w:ins>
      <w:bookmarkStart w:id="2" w:name="_GoBack"/>
      <w:bookmarkEnd w:id="2"/>
    </w:p>
    <w:p w14:paraId="347C75EE"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
    <w:p w14:paraId="25C4F049"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SELECT DISTINCT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r w:rsidRPr="000036F5">
        <w:rPr>
          <w:rFonts w:ascii="Courier" w:hAnsi="Courier" w:cs="Courier"/>
          <w:sz w:val="22"/>
          <w:szCs w:val="22"/>
        </w:rPr>
        <w:t xml:space="preserve"> as category,</w:t>
      </w:r>
    </w:p>
    <w:p w14:paraId="0F42E0EC"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CAST(</w:t>
      </w:r>
      <w:proofErr w:type="gramStart"/>
      <w:r w:rsidRPr="000036F5">
        <w:rPr>
          <w:rFonts w:ascii="Courier" w:hAnsi="Courier" w:cs="Courier"/>
          <w:sz w:val="22"/>
          <w:szCs w:val="22"/>
        </w:rPr>
        <w:t>SUM(</w:t>
      </w:r>
      <w:proofErr w:type="spellStart"/>
      <w:proofErr w:type="gramEnd"/>
      <w:r w:rsidRPr="000036F5">
        <w:rPr>
          <w:rFonts w:ascii="Courier" w:hAnsi="Courier" w:cs="Courier"/>
          <w:sz w:val="22"/>
          <w:szCs w:val="22"/>
        </w:rPr>
        <w:t>sa.total</w:t>
      </w:r>
      <w:proofErr w:type="spellEnd"/>
      <w:r w:rsidRPr="000036F5">
        <w:rPr>
          <w:rFonts w:ascii="Courier" w:hAnsi="Courier" w:cs="Courier"/>
          <w:sz w:val="22"/>
          <w:szCs w:val="22"/>
        </w:rPr>
        <w:t xml:space="preserve">)as MONEY) as </w:t>
      </w:r>
      <w:proofErr w:type="spellStart"/>
      <w:r w:rsidRPr="000036F5">
        <w:rPr>
          <w:rFonts w:ascii="Courier" w:hAnsi="Courier" w:cs="Courier"/>
          <w:sz w:val="22"/>
          <w:szCs w:val="22"/>
        </w:rPr>
        <w:t>total_sales</w:t>
      </w:r>
      <w:proofErr w:type="spellEnd"/>
    </w:p>
    <w:p w14:paraId="13BB8901"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FROM products as </w:t>
      </w:r>
      <w:proofErr w:type="spellStart"/>
      <w:r w:rsidRPr="000036F5">
        <w:rPr>
          <w:rFonts w:ascii="Courier" w:hAnsi="Courier" w:cs="Courier"/>
          <w:sz w:val="22"/>
          <w:szCs w:val="22"/>
        </w:rPr>
        <w:t>pr</w:t>
      </w:r>
      <w:proofErr w:type="spellEnd"/>
    </w:p>
    <w:p w14:paraId="1C839D3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
    <w:p w14:paraId="0033A290"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INNER JOIN</w:t>
      </w:r>
    </w:p>
    <w:p w14:paraId="57F01A08"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sales as </w:t>
      </w:r>
      <w:proofErr w:type="spellStart"/>
      <w:r w:rsidRPr="000036F5">
        <w:rPr>
          <w:rFonts w:ascii="Courier" w:hAnsi="Courier" w:cs="Courier"/>
          <w:sz w:val="22"/>
          <w:szCs w:val="22"/>
        </w:rPr>
        <w:t>sa</w:t>
      </w:r>
      <w:proofErr w:type="spellEnd"/>
    </w:p>
    <w:p w14:paraId="31239171"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roofErr w:type="gramStart"/>
      <w:r w:rsidRPr="000036F5">
        <w:rPr>
          <w:rFonts w:ascii="Courier" w:hAnsi="Courier" w:cs="Courier"/>
          <w:sz w:val="22"/>
          <w:szCs w:val="22"/>
        </w:rPr>
        <w:t>USING(</w:t>
      </w:r>
      <w:proofErr w:type="spellStart"/>
      <w:proofErr w:type="gramEnd"/>
      <w:r w:rsidRPr="000036F5">
        <w:rPr>
          <w:rFonts w:ascii="Courier" w:hAnsi="Courier" w:cs="Courier"/>
          <w:sz w:val="22"/>
          <w:szCs w:val="22"/>
        </w:rPr>
        <w:t>category_name</w:t>
      </w:r>
      <w:proofErr w:type="spellEnd"/>
      <w:r w:rsidRPr="000036F5">
        <w:rPr>
          <w:rFonts w:ascii="Courier" w:hAnsi="Courier" w:cs="Courier"/>
          <w:sz w:val="22"/>
          <w:szCs w:val="22"/>
        </w:rPr>
        <w:t>)</w:t>
      </w:r>
    </w:p>
    <w:p w14:paraId="3C8F7524"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GROUP BY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p>
    <w:p w14:paraId="668DBEC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Courier" w:hAnsi="Courier" w:cs="Courier"/>
          <w:sz w:val="22"/>
          <w:szCs w:val="22"/>
        </w:rPr>
        <w:t xml:space="preserve">ORDER BY </w:t>
      </w:r>
      <w:proofErr w:type="spellStart"/>
      <w:r w:rsidRPr="000036F5">
        <w:rPr>
          <w:rFonts w:ascii="Courier" w:hAnsi="Courier" w:cs="Courier"/>
          <w:sz w:val="22"/>
          <w:szCs w:val="22"/>
        </w:rPr>
        <w:t>total_sales</w:t>
      </w:r>
      <w:proofErr w:type="spellEnd"/>
      <w:r w:rsidRPr="000036F5">
        <w:rPr>
          <w:rFonts w:ascii="Courier" w:hAnsi="Courier" w:cs="Courier"/>
          <w:sz w:val="22"/>
          <w:szCs w:val="22"/>
        </w:rPr>
        <w:t xml:space="preserve"> desc;</w:t>
      </w:r>
    </w:p>
    <w:p w14:paraId="66DD4DF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53058706"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Grabbed the top 15 since they all seemed well above the median of total sales, and eliminated the decanter packages, which left me with the following 14 categories and their sales:</w:t>
      </w:r>
    </w:p>
    <w:p w14:paraId="1619E027"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5520"/>
        <w:gridCol w:w="2880"/>
      </w:tblGrid>
      <w:tr w:rsidR="000036F5" w:rsidRPr="000036F5" w14:paraId="1E7973F5" w14:textId="77777777">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B8EC04" w14:textId="77777777" w:rsidR="000036F5" w:rsidRPr="000036F5" w:rsidRDefault="000036F5">
            <w:pPr>
              <w:autoSpaceDE w:val="0"/>
              <w:autoSpaceDN w:val="0"/>
              <w:adjustRightInd w:val="0"/>
              <w:rPr>
                <w:rFonts w:ascii="Helvetica" w:hAnsi="Helvetica" w:cs="Helvetica"/>
                <w:b/>
                <w:bCs/>
                <w:sz w:val="20"/>
                <w:szCs w:val="20"/>
              </w:rPr>
            </w:pPr>
            <w:r w:rsidRPr="000036F5">
              <w:rPr>
                <w:rFonts w:ascii="Helvetica" w:hAnsi="Helvetica" w:cs="Helvetica"/>
                <w:b/>
                <w:bCs/>
                <w:sz w:val="20"/>
                <w:szCs w:val="20"/>
              </w:rPr>
              <w:t>Category</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4349F7" w14:textId="77777777" w:rsidR="000036F5" w:rsidRPr="000036F5" w:rsidRDefault="000036F5">
            <w:pPr>
              <w:autoSpaceDE w:val="0"/>
              <w:autoSpaceDN w:val="0"/>
              <w:adjustRightInd w:val="0"/>
              <w:rPr>
                <w:rFonts w:ascii="Helvetica" w:hAnsi="Helvetica" w:cs="Helvetica"/>
                <w:b/>
                <w:bCs/>
                <w:sz w:val="20"/>
                <w:szCs w:val="20"/>
              </w:rPr>
            </w:pPr>
            <w:r w:rsidRPr="000036F5">
              <w:rPr>
                <w:rFonts w:ascii="Helvetica" w:hAnsi="Helvetica" w:cs="Helvetica"/>
                <w:b/>
                <w:bCs/>
                <w:sz w:val="20"/>
                <w:szCs w:val="20"/>
              </w:rPr>
              <w:t>Total Sales</w:t>
            </w:r>
          </w:p>
        </w:tc>
      </w:tr>
      <w:tr w:rsidR="000036F5" w:rsidRPr="000036F5" w14:paraId="570CE77E"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22EB5"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CANADIAN WHISKIES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A6B224"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$12,541,849,158.51 </w:t>
            </w:r>
          </w:p>
        </w:tc>
      </w:tr>
      <w:tr w:rsidR="000036F5" w:rsidRPr="000036F5" w14:paraId="5E6C6C56"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19B381"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TEQUILA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81076"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$12,075,952,692.96 </w:t>
            </w:r>
          </w:p>
        </w:tc>
      </w:tr>
      <w:tr w:rsidR="000036F5" w:rsidRPr="000036F5" w14:paraId="4CE17443"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85078C"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80 PROOF VODKA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7F3358"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$12,011,383,127.50 </w:t>
            </w:r>
          </w:p>
        </w:tc>
      </w:tr>
      <w:tr w:rsidR="000036F5" w:rsidRPr="000036F5" w14:paraId="54FA588B"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3603A6"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IMPORTED VODKA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36B63F"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$11,080,099,428.32 </w:t>
            </w:r>
          </w:p>
        </w:tc>
      </w:tr>
      <w:tr w:rsidR="000036F5" w:rsidRPr="000036F5" w14:paraId="169C5672"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23A391"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STRAIGHT BOURBON WHISKIES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46A7B3"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$8,327,943,115.62 </w:t>
            </w:r>
          </w:p>
        </w:tc>
      </w:tr>
      <w:tr w:rsidR="000036F5" w:rsidRPr="000036F5" w14:paraId="01306F16"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AD13C8"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FLAVORED VODKA</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DC9442"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$7,119,722,907.89 </w:t>
            </w:r>
          </w:p>
        </w:tc>
      </w:tr>
      <w:tr w:rsidR="000036F5" w:rsidRPr="000036F5" w14:paraId="5447C574"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2260EE"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MISC. IMPORTED CORDIALS &amp; LIQUEURS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ED5E4E"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$6,804,555,679.08 </w:t>
            </w:r>
          </w:p>
        </w:tc>
      </w:tr>
      <w:tr w:rsidR="000036F5" w:rsidRPr="000036F5" w14:paraId="76F6CE10"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6EDB4A"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SCOTCH WHISKIES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DF9228"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$3,289,091,359.50 </w:t>
            </w:r>
          </w:p>
        </w:tc>
      </w:tr>
      <w:tr w:rsidR="000036F5" w:rsidRPr="000036F5" w14:paraId="1460D874"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4C2B3A"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PUERTO RICO &amp; VIRGIN ISLANDS RUM</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23542C"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$3,118,622,826.20 </w:t>
            </w:r>
          </w:p>
        </w:tc>
      </w:tr>
      <w:tr w:rsidR="000036F5" w:rsidRPr="000036F5" w14:paraId="702D113C"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CA405"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FLAVORED RUM</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0D3168"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$2,834,425,149.00 </w:t>
            </w:r>
          </w:p>
        </w:tc>
      </w:tr>
      <w:tr w:rsidR="000036F5" w:rsidRPr="000036F5" w14:paraId="53E21D2C"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FB1C51"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AMERICAN COCKTAILS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7A0A18"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$2,702,396,652.36 </w:t>
            </w:r>
          </w:p>
        </w:tc>
      </w:tr>
      <w:tr w:rsidR="000036F5" w:rsidRPr="000036F5" w14:paraId="3ACC61B6" w14:textId="77777777">
        <w:tblPrEx>
          <w:tblBorders>
            <w:top w:val="none" w:sz="0" w:space="0" w:color="auto"/>
          </w:tblBorders>
        </w:tblPrEx>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8614C0"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IMPORTED VODKA - MISC</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D6D594"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$2,695,947,093.18 </w:t>
            </w:r>
          </w:p>
        </w:tc>
      </w:tr>
      <w:tr w:rsidR="000036F5" w:rsidRPr="000036F5" w14:paraId="7A388BF8" w14:textId="77777777">
        <w:tc>
          <w:tcPr>
            <w:tcW w:w="5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CD5FE1" w14:textId="77777777" w:rsidR="000036F5" w:rsidRPr="000036F5" w:rsidRDefault="000036F5">
            <w:pPr>
              <w:autoSpaceDE w:val="0"/>
              <w:autoSpaceDN w:val="0"/>
              <w:adjustRightInd w:val="0"/>
              <w:rPr>
                <w:rFonts w:ascii="Helvetica" w:hAnsi="Helvetica" w:cs="Helvetica"/>
                <w:sz w:val="20"/>
                <w:szCs w:val="20"/>
              </w:rPr>
            </w:pPr>
            <w:r w:rsidRPr="000036F5">
              <w:rPr>
                <w:rFonts w:ascii="Helvetica" w:hAnsi="Helvetica" w:cs="Helvetica"/>
                <w:sz w:val="20"/>
                <w:szCs w:val="20"/>
              </w:rPr>
              <w:t>SPICED RUM</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E40FA1" w14:textId="77777777" w:rsidR="000036F5" w:rsidRPr="000036F5" w:rsidRDefault="000036F5">
            <w:pPr>
              <w:autoSpaceDE w:val="0"/>
              <w:autoSpaceDN w:val="0"/>
              <w:adjustRightInd w:val="0"/>
              <w:jc w:val="right"/>
              <w:rPr>
                <w:rFonts w:ascii="Helvetica" w:hAnsi="Helvetica" w:cs="Helvetica"/>
                <w:sz w:val="20"/>
                <w:szCs w:val="20"/>
              </w:rPr>
            </w:pPr>
            <w:r w:rsidRPr="000036F5">
              <w:rPr>
                <w:rFonts w:ascii="Helvetica" w:hAnsi="Helvetica" w:cs="Helvetica"/>
                <w:sz w:val="20"/>
                <w:szCs w:val="20"/>
              </w:rPr>
              <w:t xml:space="preserve">$2,654,451,954.00 </w:t>
            </w:r>
          </w:p>
        </w:tc>
      </w:tr>
    </w:tbl>
    <w:p w14:paraId="665EAC4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5904952F" w14:textId="73B770F4" w:rsid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From there I took a look a look at how those top 14 compared to the rest of the sales, and they make up a whopping 82% of all sales</w:t>
      </w:r>
    </w:p>
    <w:p w14:paraId="5F753CF2"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1FDC010C" w14:textId="40F8C126"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0"/>
          <w:szCs w:val="10"/>
        </w:rPr>
      </w:pPr>
      <w:r w:rsidRPr="000036F5">
        <w:rPr>
          <w:rFonts w:ascii="Helvetica" w:hAnsi="Helvetica" w:cs="Helvetica"/>
          <w:noProof/>
          <w:sz w:val="10"/>
          <w:szCs w:val="10"/>
        </w:rPr>
        <w:drawing>
          <wp:inline distT="0" distB="0" distL="0" distR="0" wp14:anchorId="4439623D" wp14:editId="788ABA33">
            <wp:extent cx="3107267" cy="2843044"/>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7267" cy="2843044"/>
                    </a:xfrm>
                    <a:prstGeom prst="rect">
                      <a:avLst/>
                    </a:prstGeom>
                    <a:noFill/>
                    <a:ln>
                      <a:noFill/>
                    </a:ln>
                  </pic:spPr>
                </pic:pic>
              </a:graphicData>
            </a:graphic>
          </wp:inline>
        </w:drawing>
      </w:r>
    </w:p>
    <w:p w14:paraId="5620DC16"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45A810B5"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After a second look, it appears that four categories stand out and they’re not very surprising: Whiskey, Tequila, Vodka, and Rum, and here’s what percentage they make up of the top categories:</w:t>
      </w:r>
    </w:p>
    <w:p w14:paraId="5B95CBFD" w14:textId="1B9A68C0"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10"/>
          <w:szCs w:val="10"/>
        </w:rPr>
        <w:lastRenderedPageBreak/>
        <w:tab/>
      </w:r>
      <w:r w:rsidRPr="000036F5">
        <w:rPr>
          <w:rFonts w:ascii="Helvetica" w:hAnsi="Helvetica" w:cs="Helvetica"/>
          <w:sz w:val="10"/>
          <w:szCs w:val="10"/>
        </w:rPr>
        <w:tab/>
      </w:r>
      <w:r w:rsidRPr="000036F5">
        <w:rPr>
          <w:rFonts w:ascii="Helvetica" w:hAnsi="Helvetica" w:cs="Helvetica"/>
          <w:sz w:val="10"/>
          <w:szCs w:val="10"/>
        </w:rPr>
        <w:tab/>
      </w:r>
      <w:r w:rsidRPr="000036F5">
        <w:rPr>
          <w:rFonts w:ascii="Helvetica" w:hAnsi="Helvetica" w:cs="Helvetica"/>
          <w:noProof/>
          <w:sz w:val="10"/>
          <w:szCs w:val="10"/>
        </w:rPr>
        <w:drawing>
          <wp:inline distT="0" distB="0" distL="0" distR="0" wp14:anchorId="687A893C" wp14:editId="22EE5F2B">
            <wp:extent cx="2802467" cy="21092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2467" cy="2109277"/>
                    </a:xfrm>
                    <a:prstGeom prst="rect">
                      <a:avLst/>
                    </a:prstGeom>
                    <a:noFill/>
                    <a:ln>
                      <a:noFill/>
                    </a:ln>
                  </pic:spPr>
                </pic:pic>
              </a:graphicData>
            </a:graphic>
          </wp:inline>
        </w:drawing>
      </w:r>
    </w:p>
    <w:p w14:paraId="1CBF99C1"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7D7A49B7"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I wanted to get a feel for how these stand up on their own with all of the other categories</w:t>
      </w:r>
    </w:p>
    <w:p w14:paraId="576AF20E" w14:textId="55825198"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noProof/>
          <w:sz w:val="10"/>
          <w:szCs w:val="10"/>
        </w:rPr>
        <w:drawing>
          <wp:inline distT="0" distB="0" distL="0" distR="0" wp14:anchorId="3FEFC326" wp14:editId="1532DD36">
            <wp:extent cx="2634241"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4241" cy="2057400"/>
                    </a:xfrm>
                    <a:prstGeom prst="rect">
                      <a:avLst/>
                    </a:prstGeom>
                    <a:noFill/>
                    <a:ln>
                      <a:noFill/>
                    </a:ln>
                  </pic:spPr>
                </pic:pic>
              </a:graphicData>
            </a:graphic>
          </wp:inline>
        </w:drawing>
      </w:r>
      <w:r w:rsidRPr="000036F5">
        <w:rPr>
          <w:rFonts w:ascii="Helvetica" w:hAnsi="Helvetica" w:cs="Helvetica"/>
          <w:noProof/>
          <w:sz w:val="10"/>
          <w:szCs w:val="10"/>
        </w:rPr>
        <w:drawing>
          <wp:inline distT="0" distB="0" distL="0" distR="0" wp14:anchorId="6C1E6869" wp14:editId="1D76C748">
            <wp:extent cx="2749266" cy="187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266" cy="1879600"/>
                    </a:xfrm>
                    <a:prstGeom prst="rect">
                      <a:avLst/>
                    </a:prstGeom>
                    <a:noFill/>
                    <a:ln>
                      <a:noFill/>
                    </a:ln>
                  </pic:spPr>
                </pic:pic>
              </a:graphicData>
            </a:graphic>
          </wp:inline>
        </w:drawing>
      </w:r>
      <w:r w:rsidRPr="000036F5">
        <w:rPr>
          <w:rFonts w:ascii="Helvetica" w:hAnsi="Helvetica" w:cs="Helvetica"/>
          <w:noProof/>
          <w:sz w:val="10"/>
          <w:szCs w:val="10"/>
        </w:rPr>
        <w:drawing>
          <wp:inline distT="0" distB="0" distL="0" distR="0" wp14:anchorId="65987BA7" wp14:editId="3BDE9B39">
            <wp:extent cx="2514600" cy="1695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695236"/>
                    </a:xfrm>
                    <a:prstGeom prst="rect">
                      <a:avLst/>
                    </a:prstGeom>
                    <a:noFill/>
                    <a:ln>
                      <a:noFill/>
                    </a:ln>
                  </pic:spPr>
                </pic:pic>
              </a:graphicData>
            </a:graphic>
          </wp:inline>
        </w:drawing>
      </w:r>
      <w:r w:rsidRPr="000036F5">
        <w:rPr>
          <w:rFonts w:ascii="Helvetica" w:hAnsi="Helvetica" w:cs="Helvetica"/>
          <w:noProof/>
          <w:sz w:val="10"/>
          <w:szCs w:val="10"/>
        </w:rPr>
        <w:drawing>
          <wp:inline distT="0" distB="0" distL="0" distR="0" wp14:anchorId="25CCAB15" wp14:editId="287130FA">
            <wp:extent cx="3141133" cy="19268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133" cy="1926829"/>
                    </a:xfrm>
                    <a:prstGeom prst="rect">
                      <a:avLst/>
                    </a:prstGeom>
                    <a:noFill/>
                    <a:ln>
                      <a:noFill/>
                    </a:ln>
                  </pic:spPr>
                </pic:pic>
              </a:graphicData>
            </a:graphic>
          </wp:inline>
        </w:drawing>
      </w:r>
    </w:p>
    <w:p w14:paraId="3CD4F79A"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512B93BB" w14:textId="0FCC8256"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roofErr w:type="gramStart"/>
      <w:r w:rsidRPr="000036F5">
        <w:rPr>
          <w:rFonts w:ascii="Helvetica" w:hAnsi="Helvetica" w:cs="Helvetica"/>
          <w:sz w:val="22"/>
          <w:szCs w:val="22"/>
        </w:rPr>
        <w:t>So</w:t>
      </w:r>
      <w:proofErr w:type="gramEnd"/>
      <w:r w:rsidRPr="000036F5">
        <w:rPr>
          <w:rFonts w:ascii="Helvetica" w:hAnsi="Helvetica" w:cs="Helvetica"/>
          <w:sz w:val="22"/>
          <w:szCs w:val="22"/>
        </w:rPr>
        <w:t xml:space="preserve"> what we know is that Iowans like whiskey, but not as much as vodka. But that’s probably because they’re driving Canadian whiskey. Canada is really only known for maple syrup and unintelligible French, whereas people will travel to Scotland and Ireland just for the Whiskey. So how is it that Scotch is not at the top and Irish whiskey didn’t even make it in the top 15? (It didn’t even hit 1 Billion</w:t>
      </w:r>
      <w:r>
        <w:rPr>
          <w:rFonts w:ascii="Helvetica" w:hAnsi="Helvetica" w:cs="Helvetica"/>
          <w:sz w:val="22"/>
          <w:szCs w:val="22"/>
        </w:rPr>
        <w:t>!</w:t>
      </w:r>
      <w:r w:rsidRPr="000036F5">
        <w:rPr>
          <w:rFonts w:ascii="Helvetica" w:hAnsi="Helvetica" w:cs="Helvetica"/>
          <w:sz w:val="22"/>
          <w:szCs w:val="22"/>
        </w:rPr>
        <w:t>)</w:t>
      </w:r>
    </w:p>
    <w:p w14:paraId="0FCF3D09"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1C653C6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A closer look at whiskey:</w:t>
      </w:r>
    </w:p>
    <w:p w14:paraId="72CB868C"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04F5931D"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SELECT DISTINCT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r w:rsidRPr="000036F5">
        <w:rPr>
          <w:rFonts w:ascii="Courier" w:hAnsi="Courier" w:cs="Courier"/>
          <w:sz w:val="22"/>
          <w:szCs w:val="22"/>
        </w:rPr>
        <w:t xml:space="preserve"> as </w:t>
      </w:r>
      <w:proofErr w:type="spellStart"/>
      <w:r w:rsidRPr="000036F5">
        <w:rPr>
          <w:rFonts w:ascii="Courier" w:hAnsi="Courier" w:cs="Courier"/>
          <w:sz w:val="22"/>
          <w:szCs w:val="22"/>
        </w:rPr>
        <w:t>whiskey_category</w:t>
      </w:r>
      <w:proofErr w:type="spellEnd"/>
      <w:r w:rsidRPr="000036F5">
        <w:rPr>
          <w:rFonts w:ascii="Courier" w:hAnsi="Courier" w:cs="Courier"/>
          <w:sz w:val="22"/>
          <w:szCs w:val="22"/>
        </w:rPr>
        <w:t>,</w:t>
      </w:r>
    </w:p>
    <w:p w14:paraId="5C196286"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CAST(</w:t>
      </w:r>
      <w:proofErr w:type="gramStart"/>
      <w:r w:rsidRPr="000036F5">
        <w:rPr>
          <w:rFonts w:ascii="Courier" w:hAnsi="Courier" w:cs="Courier"/>
          <w:sz w:val="22"/>
          <w:szCs w:val="22"/>
        </w:rPr>
        <w:t>SUM(</w:t>
      </w:r>
      <w:proofErr w:type="spellStart"/>
      <w:proofErr w:type="gramEnd"/>
      <w:r w:rsidRPr="000036F5">
        <w:rPr>
          <w:rFonts w:ascii="Courier" w:hAnsi="Courier" w:cs="Courier"/>
          <w:sz w:val="22"/>
          <w:szCs w:val="22"/>
        </w:rPr>
        <w:t>sa.total</w:t>
      </w:r>
      <w:proofErr w:type="spellEnd"/>
      <w:r w:rsidRPr="000036F5">
        <w:rPr>
          <w:rFonts w:ascii="Courier" w:hAnsi="Courier" w:cs="Courier"/>
          <w:sz w:val="22"/>
          <w:szCs w:val="22"/>
        </w:rPr>
        <w:t xml:space="preserve">)as MONEY) as </w:t>
      </w:r>
      <w:proofErr w:type="spellStart"/>
      <w:r w:rsidRPr="000036F5">
        <w:rPr>
          <w:rFonts w:ascii="Courier" w:hAnsi="Courier" w:cs="Courier"/>
          <w:sz w:val="22"/>
          <w:szCs w:val="22"/>
        </w:rPr>
        <w:t>total_sales</w:t>
      </w:r>
      <w:proofErr w:type="spellEnd"/>
    </w:p>
    <w:p w14:paraId="54E5A836"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FROM products as </w:t>
      </w:r>
      <w:proofErr w:type="spellStart"/>
      <w:r w:rsidRPr="000036F5">
        <w:rPr>
          <w:rFonts w:ascii="Courier" w:hAnsi="Courier" w:cs="Courier"/>
          <w:sz w:val="22"/>
          <w:szCs w:val="22"/>
        </w:rPr>
        <w:t>pr</w:t>
      </w:r>
      <w:proofErr w:type="spellEnd"/>
    </w:p>
    <w:p w14:paraId="09731149"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
    <w:p w14:paraId="1E6AE60D"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INNER JOIN</w:t>
      </w:r>
    </w:p>
    <w:p w14:paraId="060853F9"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sales as </w:t>
      </w:r>
      <w:proofErr w:type="spellStart"/>
      <w:r w:rsidRPr="000036F5">
        <w:rPr>
          <w:rFonts w:ascii="Courier" w:hAnsi="Courier" w:cs="Courier"/>
          <w:sz w:val="22"/>
          <w:szCs w:val="22"/>
        </w:rPr>
        <w:t>sa</w:t>
      </w:r>
      <w:proofErr w:type="spellEnd"/>
    </w:p>
    <w:p w14:paraId="088A235E"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roofErr w:type="gramStart"/>
      <w:r w:rsidRPr="000036F5">
        <w:rPr>
          <w:rFonts w:ascii="Courier" w:hAnsi="Courier" w:cs="Courier"/>
          <w:sz w:val="22"/>
          <w:szCs w:val="22"/>
        </w:rPr>
        <w:t>USING(</w:t>
      </w:r>
      <w:proofErr w:type="spellStart"/>
      <w:proofErr w:type="gramEnd"/>
      <w:r w:rsidRPr="000036F5">
        <w:rPr>
          <w:rFonts w:ascii="Courier" w:hAnsi="Courier" w:cs="Courier"/>
          <w:sz w:val="22"/>
          <w:szCs w:val="22"/>
        </w:rPr>
        <w:t>category_name</w:t>
      </w:r>
      <w:proofErr w:type="spellEnd"/>
      <w:r w:rsidRPr="000036F5">
        <w:rPr>
          <w:rFonts w:ascii="Courier" w:hAnsi="Courier" w:cs="Courier"/>
          <w:sz w:val="22"/>
          <w:szCs w:val="22"/>
        </w:rPr>
        <w:t>)</w:t>
      </w:r>
    </w:p>
    <w:p w14:paraId="367B918F"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
    <w:p w14:paraId="3D8BEE92"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p>
    <w:p w14:paraId="3C4C25CA"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WHERE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r w:rsidRPr="000036F5">
        <w:rPr>
          <w:rFonts w:ascii="Courier" w:hAnsi="Courier" w:cs="Courier"/>
          <w:sz w:val="22"/>
          <w:szCs w:val="22"/>
        </w:rPr>
        <w:t xml:space="preserve"> LIKE '%WHISK%'</w:t>
      </w:r>
    </w:p>
    <w:p w14:paraId="50528C8D"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OR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r w:rsidRPr="000036F5">
        <w:rPr>
          <w:rFonts w:ascii="Courier" w:hAnsi="Courier" w:cs="Courier"/>
          <w:sz w:val="22"/>
          <w:szCs w:val="22"/>
        </w:rPr>
        <w:t xml:space="preserve"> LIKE '%SCOTCH%'</w:t>
      </w:r>
    </w:p>
    <w:p w14:paraId="09E6D2B8"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OR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r w:rsidRPr="000036F5">
        <w:rPr>
          <w:rFonts w:ascii="Courier" w:hAnsi="Courier" w:cs="Courier"/>
          <w:sz w:val="22"/>
          <w:szCs w:val="22"/>
        </w:rPr>
        <w:t xml:space="preserve"> LIKE 'BOURBON'</w:t>
      </w:r>
    </w:p>
    <w:p w14:paraId="772E99F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sz w:val="22"/>
          <w:szCs w:val="22"/>
        </w:rPr>
      </w:pPr>
      <w:r w:rsidRPr="000036F5">
        <w:rPr>
          <w:rFonts w:ascii="Courier" w:hAnsi="Courier" w:cs="Courier"/>
          <w:sz w:val="22"/>
          <w:szCs w:val="22"/>
        </w:rPr>
        <w:t xml:space="preserve">GROUP BY </w:t>
      </w:r>
      <w:proofErr w:type="spellStart"/>
      <w:proofErr w:type="gramStart"/>
      <w:r w:rsidRPr="000036F5">
        <w:rPr>
          <w:rFonts w:ascii="Courier" w:hAnsi="Courier" w:cs="Courier"/>
          <w:sz w:val="22"/>
          <w:szCs w:val="22"/>
        </w:rPr>
        <w:t>pr.category</w:t>
      </w:r>
      <w:proofErr w:type="gramEnd"/>
      <w:r w:rsidRPr="000036F5">
        <w:rPr>
          <w:rFonts w:ascii="Courier" w:hAnsi="Courier" w:cs="Courier"/>
          <w:sz w:val="22"/>
          <w:szCs w:val="22"/>
        </w:rPr>
        <w:t>_name</w:t>
      </w:r>
      <w:proofErr w:type="spellEnd"/>
    </w:p>
    <w:p w14:paraId="51D63AC7"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Courier" w:hAnsi="Courier" w:cs="Courier"/>
          <w:sz w:val="22"/>
          <w:szCs w:val="22"/>
        </w:rPr>
        <w:t xml:space="preserve">ORDER BY </w:t>
      </w:r>
      <w:proofErr w:type="spellStart"/>
      <w:r w:rsidRPr="000036F5">
        <w:rPr>
          <w:rFonts w:ascii="Courier" w:hAnsi="Courier" w:cs="Courier"/>
          <w:sz w:val="22"/>
          <w:szCs w:val="22"/>
        </w:rPr>
        <w:t>total_sales</w:t>
      </w:r>
      <w:proofErr w:type="spellEnd"/>
      <w:r w:rsidRPr="000036F5">
        <w:rPr>
          <w:rFonts w:ascii="Courier" w:hAnsi="Courier" w:cs="Courier"/>
          <w:sz w:val="22"/>
          <w:szCs w:val="22"/>
        </w:rPr>
        <w:t xml:space="preserve"> desc;</w:t>
      </w:r>
    </w:p>
    <w:p w14:paraId="2299C33B"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7FE3673A"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51FC1022" w14:textId="4280B182"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noProof/>
          <w:sz w:val="10"/>
          <w:szCs w:val="10"/>
        </w:rPr>
        <w:drawing>
          <wp:inline distT="0" distB="0" distL="0" distR="0" wp14:anchorId="37CC104F" wp14:editId="52269573">
            <wp:extent cx="2801997" cy="2192867"/>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997" cy="2192867"/>
                    </a:xfrm>
                    <a:prstGeom prst="rect">
                      <a:avLst/>
                    </a:prstGeom>
                    <a:noFill/>
                    <a:ln>
                      <a:noFill/>
                    </a:ln>
                  </pic:spPr>
                </pic:pic>
              </a:graphicData>
            </a:graphic>
          </wp:inline>
        </w:drawing>
      </w:r>
      <w:r w:rsidRPr="000036F5">
        <w:rPr>
          <w:rFonts w:ascii="Helvetica" w:hAnsi="Helvetica" w:cs="Helvetica"/>
          <w:noProof/>
          <w:sz w:val="10"/>
          <w:szCs w:val="10"/>
        </w:rPr>
        <w:drawing>
          <wp:inline distT="0" distB="0" distL="0" distR="0" wp14:anchorId="2A9A6BB6" wp14:editId="1284E832">
            <wp:extent cx="3143638" cy="2277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638" cy="2277534"/>
                    </a:xfrm>
                    <a:prstGeom prst="rect">
                      <a:avLst/>
                    </a:prstGeom>
                    <a:noFill/>
                    <a:ln>
                      <a:noFill/>
                    </a:ln>
                  </pic:spPr>
                </pic:pic>
              </a:graphicData>
            </a:graphic>
          </wp:inline>
        </w:drawing>
      </w:r>
    </w:p>
    <w:p w14:paraId="4E03D020"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03544B6C"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There’s a lot of room for growth in terms of Whiskey, I think that certain vendors can help bump the top whiskey sales above vodka sales</w:t>
      </w:r>
    </w:p>
    <w:p w14:paraId="53DE2202"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0BCB9447" w14:textId="4659CD9F"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noProof/>
          <w:sz w:val="10"/>
          <w:szCs w:val="10"/>
        </w:rPr>
        <w:drawing>
          <wp:inline distT="0" distB="0" distL="0" distR="0" wp14:anchorId="0122E3C3" wp14:editId="03754EB9">
            <wp:extent cx="47498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0" cy="3302000"/>
                    </a:xfrm>
                    <a:prstGeom prst="rect">
                      <a:avLst/>
                    </a:prstGeom>
                    <a:noFill/>
                    <a:ln>
                      <a:noFill/>
                    </a:ln>
                  </pic:spPr>
                </pic:pic>
              </a:graphicData>
            </a:graphic>
          </wp:inline>
        </w:drawing>
      </w:r>
    </w:p>
    <w:p w14:paraId="1C042157"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657FCD43"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 xml:space="preserve">Things to look in to: </w:t>
      </w:r>
    </w:p>
    <w:p w14:paraId="72F26831"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Vendors of different whiskey categories</w:t>
      </w:r>
    </w:p>
    <w:p w14:paraId="58940C5F"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What different counties are drinking whiskey-</w:t>
      </w:r>
      <w:proofErr w:type="gramStart"/>
      <w:r w:rsidRPr="000036F5">
        <w:rPr>
          <w:rFonts w:ascii="Helvetica" w:hAnsi="Helvetica" w:cs="Helvetica"/>
          <w:sz w:val="22"/>
          <w:szCs w:val="22"/>
        </w:rPr>
        <w:t>wise</w:t>
      </w:r>
      <w:proofErr w:type="gramEnd"/>
    </w:p>
    <w:p w14:paraId="42AB79FE" w14:textId="77777777" w:rsidR="000036F5" w:rsidRPr="000036F5" w:rsidRDefault="000036F5" w:rsidP="00003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0036F5">
        <w:rPr>
          <w:rFonts w:ascii="Helvetica" w:hAnsi="Helvetica" w:cs="Helvetica"/>
          <w:sz w:val="22"/>
          <w:szCs w:val="22"/>
        </w:rPr>
        <w:t>Seeing if 23andMe has and open data, and see if there might be an opportunity to do a Tourism-23andMe-Whiskey ad campaign?</w:t>
      </w:r>
    </w:p>
    <w:p w14:paraId="157E545F" w14:textId="77777777" w:rsidR="000036F5" w:rsidRPr="000036F5" w:rsidRDefault="000036F5">
      <w:pPr>
        <w:rPr>
          <w:sz w:val="10"/>
          <w:szCs w:val="10"/>
        </w:rPr>
      </w:pPr>
    </w:p>
    <w:sectPr w:rsidR="000036F5" w:rsidRPr="000036F5" w:rsidSect="000036F5">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F5"/>
    <w:rsid w:val="000036F5"/>
    <w:rsid w:val="00164F48"/>
    <w:rsid w:val="00D3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F6AF"/>
  <w15:chartTrackingRefBased/>
  <w15:docId w15:val="{DD95E930-6CEB-044A-9605-A3889E15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2020-04-08T21:27:00Z</dcterms:created>
  <dcterms:modified xsi:type="dcterms:W3CDTF">2020-04-11T17:04:00Z</dcterms:modified>
</cp:coreProperties>
</file>